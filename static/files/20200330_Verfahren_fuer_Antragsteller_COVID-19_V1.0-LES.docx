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6FF26" w14:textId="77777777" w:rsidR="002D1872" w:rsidRDefault="002D1872" w:rsidP="00B8781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FD748B7" w14:textId="77777777" w:rsidR="00CE38BF" w:rsidRDefault="00917A94" w:rsidP="00B8781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17A94">
        <w:rPr>
          <w:rFonts w:ascii="Arial" w:hAnsi="Arial" w:cs="Arial"/>
          <w:b/>
          <w:sz w:val="28"/>
          <w:szCs w:val="28"/>
        </w:rPr>
        <w:t>Verfahren für Antragsteller zum Anschluss an eine bestehende Studie zu COVID-19</w:t>
      </w:r>
    </w:p>
    <w:p w14:paraId="010D94B0" w14:textId="77777777" w:rsidR="002D1872" w:rsidRDefault="002D1872" w:rsidP="00B8781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10DCF53" w14:textId="77777777" w:rsidR="00917A94" w:rsidRDefault="00C905EB" w:rsidP="00B8781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C905E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Berlin 3</w:t>
      </w:r>
      <w:ins w:id="0" w:author="Sander, Leif Erik" w:date="2020-03-31T22:33:00Z">
        <w:r w:rsidR="004F6A4E">
          <w:rPr>
            <w:rFonts w:ascii="Arial" w:hAnsi="Arial" w:cs="Arial"/>
            <w:sz w:val="28"/>
            <w:szCs w:val="28"/>
          </w:rPr>
          <w:t>1</w:t>
        </w:r>
      </w:ins>
      <w:bookmarkStart w:id="1" w:name="_GoBack"/>
      <w:bookmarkEnd w:id="1"/>
      <w:del w:id="2" w:author="Sander, Leif Erik" w:date="2020-03-31T22:33:00Z">
        <w:r w:rsidDel="004F6A4E">
          <w:rPr>
            <w:rFonts w:ascii="Arial" w:hAnsi="Arial" w:cs="Arial"/>
            <w:sz w:val="28"/>
            <w:szCs w:val="28"/>
          </w:rPr>
          <w:delText>0</w:delText>
        </w:r>
      </w:del>
      <w:r>
        <w:rPr>
          <w:rFonts w:ascii="Arial" w:hAnsi="Arial" w:cs="Arial"/>
          <w:sz w:val="28"/>
          <w:szCs w:val="28"/>
        </w:rPr>
        <w:t>.03.2020 –</w:t>
      </w:r>
    </w:p>
    <w:p w14:paraId="09D75D27" w14:textId="77777777" w:rsidR="002D1872" w:rsidRDefault="002D1872" w:rsidP="00B8781D">
      <w:pPr>
        <w:spacing w:after="0"/>
        <w:jc w:val="center"/>
        <w:rPr>
          <w:rFonts w:ascii="Arial" w:hAnsi="Arial" w:cs="Arial"/>
          <w:i/>
          <w:sz w:val="28"/>
          <w:szCs w:val="28"/>
        </w:rPr>
      </w:pPr>
    </w:p>
    <w:p w14:paraId="261D5069" w14:textId="77777777" w:rsidR="00C905EB" w:rsidRDefault="00C905EB" w:rsidP="00B8781D">
      <w:pPr>
        <w:spacing w:after="0"/>
        <w:jc w:val="center"/>
        <w:rPr>
          <w:rFonts w:ascii="Arial" w:hAnsi="Arial" w:cs="Arial"/>
          <w:i/>
          <w:sz w:val="28"/>
          <w:szCs w:val="28"/>
        </w:rPr>
      </w:pPr>
      <w:proofErr w:type="spellStart"/>
      <w:r w:rsidRPr="00C905EB">
        <w:rPr>
          <w:rFonts w:ascii="Arial" w:hAnsi="Arial" w:cs="Arial"/>
          <w:i/>
          <w:sz w:val="28"/>
          <w:szCs w:val="28"/>
        </w:rPr>
        <w:t>Draft</w:t>
      </w:r>
      <w:proofErr w:type="spellEnd"/>
    </w:p>
    <w:p w14:paraId="4DA28FED" w14:textId="77777777" w:rsidR="002D1872" w:rsidRDefault="002D1872" w:rsidP="00B8781D">
      <w:pPr>
        <w:spacing w:after="0"/>
        <w:jc w:val="center"/>
        <w:rPr>
          <w:rFonts w:ascii="Arial" w:hAnsi="Arial" w:cs="Arial"/>
          <w:i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4"/>
      </w:tblGrid>
      <w:tr w:rsidR="002D1872" w14:paraId="11695C50" w14:textId="77777777" w:rsidTr="00CD4CB6">
        <w:tc>
          <w:tcPr>
            <w:tcW w:w="12474" w:type="dxa"/>
          </w:tcPr>
          <w:p w14:paraId="70785847" w14:textId="77777777" w:rsidR="002D1872" w:rsidRPr="002D1872" w:rsidDel="004F6A4E" w:rsidRDefault="002D1872" w:rsidP="002D1872">
            <w:pPr>
              <w:rPr>
                <w:del w:id="3" w:author="Sander, Leif Erik" w:date="2020-03-31T22:27:00Z"/>
                <w:rFonts w:ascii="Arial" w:hAnsi="Arial" w:cs="Arial"/>
                <w:sz w:val="28"/>
                <w:szCs w:val="28"/>
              </w:rPr>
            </w:pPr>
          </w:p>
          <w:p w14:paraId="53DF8C2F" w14:textId="77777777" w:rsidR="002D1872" w:rsidRPr="00B8781D" w:rsidRDefault="002D1872" w:rsidP="002D18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8781D">
              <w:rPr>
                <w:rFonts w:ascii="Arial" w:hAnsi="Arial" w:cs="Arial"/>
                <w:b/>
                <w:sz w:val="24"/>
                <w:szCs w:val="24"/>
              </w:rPr>
              <w:t>Zweck:</w:t>
            </w:r>
          </w:p>
          <w:p w14:paraId="4211D299" w14:textId="77777777" w:rsidR="002D1872" w:rsidRDefault="002D1872" w:rsidP="002D18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Zu Erleichterung, Beschleunigung und Steuerung von klinischen Studienvorhaben </w:t>
            </w:r>
            <w:del w:id="4" w:author="Sander, Leif Erik" w:date="2020-03-31T22:26:00Z">
              <w:r w:rsidDel="004F6A4E">
                <w:rPr>
                  <w:rFonts w:ascii="Arial" w:hAnsi="Arial" w:cs="Arial"/>
                  <w:sz w:val="24"/>
                  <w:szCs w:val="24"/>
                </w:rPr>
                <w:delText>in Bezug auf</w:delText>
              </w:r>
            </w:del>
            <w:ins w:id="5" w:author="Sander, Leif Erik" w:date="2020-03-31T22:26:00Z">
              <w:r w:rsidR="004F6A4E">
                <w:rPr>
                  <w:rFonts w:ascii="Arial" w:hAnsi="Arial" w:cs="Arial"/>
                  <w:sz w:val="24"/>
                  <w:szCs w:val="24"/>
                </w:rPr>
                <w:t>zu</w:t>
              </w:r>
            </w:ins>
            <w:r>
              <w:rPr>
                <w:rFonts w:ascii="Arial" w:hAnsi="Arial" w:cs="Arial"/>
                <w:sz w:val="24"/>
                <w:szCs w:val="24"/>
              </w:rPr>
              <w:t xml:space="preserve"> COVID-19</w:t>
            </w:r>
            <w:ins w:id="6" w:author="Sander, Leif Erik" w:date="2020-03-31T22:26:00Z">
              <w:r w:rsidR="004F6A4E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>
              <w:rPr>
                <w:rFonts w:ascii="Arial" w:hAnsi="Arial" w:cs="Arial"/>
                <w:sz w:val="24"/>
                <w:szCs w:val="24"/>
              </w:rPr>
              <w:t xml:space="preserve"> hat die „Corona Task Force“ nachfolgendes Verfahren für Antragsteller etabliert. </w:t>
            </w:r>
            <w:commentRangeStart w:id="7"/>
            <w:r>
              <w:rPr>
                <w:rFonts w:ascii="Arial" w:hAnsi="Arial" w:cs="Arial"/>
                <w:sz w:val="24"/>
                <w:szCs w:val="24"/>
              </w:rPr>
              <w:t xml:space="preserve">Dieses richtet sich an </w:t>
            </w:r>
            <w:r w:rsidR="00CD4CB6">
              <w:rPr>
                <w:rFonts w:ascii="Arial" w:hAnsi="Arial" w:cs="Arial"/>
                <w:sz w:val="24"/>
                <w:szCs w:val="24"/>
              </w:rPr>
              <w:t>Forscherinnen und Forscher</w:t>
            </w:r>
            <w:ins w:id="8" w:author="Sander, Leif Erik" w:date="2020-03-31T22:26:00Z">
              <w:r w:rsidR="004F6A4E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 w:rsidR="00CD4CB6">
              <w:rPr>
                <w:rFonts w:ascii="Arial" w:hAnsi="Arial" w:cs="Arial"/>
                <w:sz w:val="24"/>
                <w:szCs w:val="24"/>
              </w:rPr>
              <w:t xml:space="preserve"> die ein Studienprotokoll, einen Ethikantrag, </w:t>
            </w:r>
            <w:r>
              <w:rPr>
                <w:rFonts w:ascii="Arial" w:hAnsi="Arial" w:cs="Arial"/>
                <w:sz w:val="24"/>
                <w:szCs w:val="24"/>
              </w:rPr>
              <w:t>Behörden</w:t>
            </w:r>
            <w:r w:rsidR="00CD4CB6">
              <w:rPr>
                <w:rFonts w:ascii="Arial" w:hAnsi="Arial" w:cs="Arial"/>
                <w:sz w:val="24"/>
                <w:szCs w:val="24"/>
              </w:rPr>
              <w:t>antrag</w:t>
            </w:r>
            <w:r>
              <w:rPr>
                <w:rFonts w:ascii="Arial" w:hAnsi="Arial" w:cs="Arial"/>
                <w:sz w:val="24"/>
                <w:szCs w:val="24"/>
              </w:rPr>
              <w:t xml:space="preserve"> und/oder </w:t>
            </w:r>
            <w:r w:rsidR="00CD4CB6">
              <w:rPr>
                <w:rFonts w:ascii="Arial" w:hAnsi="Arial" w:cs="Arial"/>
                <w:sz w:val="24"/>
                <w:szCs w:val="24"/>
              </w:rPr>
              <w:t xml:space="preserve">einen Antrag auf Förderung durch </w:t>
            </w:r>
            <w:r>
              <w:rPr>
                <w:rFonts w:ascii="Arial" w:hAnsi="Arial" w:cs="Arial"/>
                <w:sz w:val="24"/>
                <w:szCs w:val="24"/>
              </w:rPr>
              <w:t>öffentliche Mittelgeber</w:t>
            </w:r>
            <w:r w:rsidR="00CD4CB6">
              <w:rPr>
                <w:rFonts w:ascii="Arial" w:hAnsi="Arial" w:cs="Arial"/>
                <w:sz w:val="24"/>
                <w:szCs w:val="24"/>
              </w:rPr>
              <w:t xml:space="preserve"> einreichen möchten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commentRangeEnd w:id="7"/>
            <w:r w:rsidR="004F6A4E">
              <w:rPr>
                <w:rStyle w:val="Kommentarzeichen"/>
              </w:rPr>
              <w:commentReference w:id="7"/>
            </w:r>
          </w:p>
          <w:p w14:paraId="40C90429" w14:textId="77777777" w:rsidR="002D1872" w:rsidRDefault="002D1872" w:rsidP="002D18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B164CB" w14:textId="77777777" w:rsidR="002D1872" w:rsidRDefault="002D1872" w:rsidP="002D18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8781D">
              <w:rPr>
                <w:rFonts w:ascii="Arial" w:hAnsi="Arial" w:cs="Arial"/>
                <w:b/>
                <w:sz w:val="24"/>
                <w:szCs w:val="24"/>
              </w:rPr>
              <w:t xml:space="preserve">Gegenstand:  </w:t>
            </w:r>
          </w:p>
          <w:p w14:paraId="0274C007" w14:textId="77777777" w:rsidR="002D1872" w:rsidRDefault="00CD4CB6" w:rsidP="002D18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Forscherinnen und Forscher</w:t>
            </w:r>
            <w:ins w:id="9" w:author="Sander, Leif Erik" w:date="2020-03-31T22:27:00Z">
              <w:r w:rsidR="004F6A4E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>
              <w:rPr>
                <w:rFonts w:ascii="Arial" w:hAnsi="Arial" w:cs="Arial"/>
                <w:sz w:val="24"/>
                <w:szCs w:val="24"/>
              </w:rPr>
              <w:t xml:space="preserve"> die ein Studienprotokoll, einen Ethikantrag, Behördenantrag und/oder einen Antrag auf Förderung durch öffentliche Mittelgeber einreichen möchten,</w:t>
            </w:r>
            <w:r w:rsidR="002D1872">
              <w:rPr>
                <w:rFonts w:ascii="Arial" w:hAnsi="Arial" w:cs="Arial"/>
                <w:sz w:val="24"/>
                <w:szCs w:val="24"/>
              </w:rPr>
              <w:t xml:space="preserve"> haben die Möglichkeit ihr Studienvorhaben über das Clinical Study Center (CSC) einzureichen, um prüfen zu lassen, ob dieses Vorhaben als Amend</w:t>
            </w:r>
            <w:ins w:id="10" w:author="Sander, Leif Erik" w:date="2020-03-31T22:28:00Z">
              <w:r w:rsidR="004F6A4E">
                <w:rPr>
                  <w:rFonts w:ascii="Arial" w:hAnsi="Arial" w:cs="Arial"/>
                  <w:sz w:val="24"/>
                  <w:szCs w:val="24"/>
                </w:rPr>
                <w:t>e</w:t>
              </w:r>
            </w:ins>
            <w:r w:rsidR="002D1872">
              <w:rPr>
                <w:rFonts w:ascii="Arial" w:hAnsi="Arial" w:cs="Arial"/>
                <w:sz w:val="24"/>
                <w:szCs w:val="24"/>
              </w:rPr>
              <w:t xml:space="preserve">ment an eine bestehende Studie realisiert werden kann. Nach </w:t>
            </w:r>
            <w:ins w:id="11" w:author="Sander, Leif Erik" w:date="2020-03-31T22:29:00Z">
              <w:r w:rsidR="004F6A4E">
                <w:rPr>
                  <w:rFonts w:ascii="Arial" w:hAnsi="Arial" w:cs="Arial"/>
                  <w:sz w:val="24"/>
                  <w:szCs w:val="24"/>
                </w:rPr>
                <w:t xml:space="preserve">formaler </w:t>
              </w:r>
            </w:ins>
            <w:r w:rsidR="002D1872">
              <w:rPr>
                <w:rFonts w:ascii="Arial" w:hAnsi="Arial" w:cs="Arial"/>
                <w:sz w:val="24"/>
                <w:szCs w:val="24"/>
              </w:rPr>
              <w:t xml:space="preserve">Vorabprüfung des CSC erfolgt die finale Prüfung durch die </w:t>
            </w:r>
            <w:r>
              <w:rPr>
                <w:rFonts w:ascii="Arial" w:hAnsi="Arial" w:cs="Arial"/>
                <w:sz w:val="24"/>
                <w:szCs w:val="24"/>
              </w:rPr>
              <w:t>„Corona Task Force“</w:t>
            </w:r>
            <w:r w:rsidR="002D187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Dies </w:t>
            </w:r>
            <w:del w:id="12" w:author="Sander, Leif Erik" w:date="2020-03-31T22:29:00Z">
              <w:r w:rsidDel="004F6A4E">
                <w:rPr>
                  <w:rFonts w:ascii="Arial" w:hAnsi="Arial" w:cs="Arial"/>
                  <w:sz w:val="24"/>
                  <w:szCs w:val="24"/>
                </w:rPr>
                <w:delText>ist zur Vermeidung</w:delText>
              </w:r>
            </w:del>
            <w:ins w:id="13" w:author="Sander, Leif Erik" w:date="2020-03-31T22:29:00Z">
              <w:r w:rsidR="004F6A4E">
                <w:rPr>
                  <w:rFonts w:ascii="Arial" w:hAnsi="Arial" w:cs="Arial"/>
                  <w:sz w:val="24"/>
                  <w:szCs w:val="24"/>
                </w:rPr>
                <w:t>vermeidet</w:t>
              </w:r>
            </w:ins>
            <w:r>
              <w:rPr>
                <w:rFonts w:ascii="Arial" w:hAnsi="Arial" w:cs="Arial"/>
                <w:sz w:val="24"/>
                <w:szCs w:val="24"/>
              </w:rPr>
              <w:t xml:space="preserve"> eine</w:t>
            </w:r>
            <w:ins w:id="14" w:author="Sander, Leif Erik" w:date="2020-03-31T22:29:00Z">
              <w:r w:rsidR="004F6A4E">
                <w:rPr>
                  <w:rFonts w:ascii="Arial" w:hAnsi="Arial" w:cs="Arial"/>
                  <w:sz w:val="24"/>
                  <w:szCs w:val="24"/>
                </w:rPr>
                <w:t>n</w:t>
              </w:r>
            </w:ins>
            <w:del w:id="15" w:author="Sander, Leif Erik" w:date="2020-03-31T22:29:00Z">
              <w:r w:rsidDel="004F6A4E">
                <w:rPr>
                  <w:rFonts w:ascii="Arial" w:hAnsi="Arial" w:cs="Arial"/>
                  <w:sz w:val="24"/>
                  <w:szCs w:val="24"/>
                </w:rPr>
                <w:delText>s</w:delText>
              </w:r>
            </w:del>
            <w:r>
              <w:rPr>
                <w:rFonts w:ascii="Arial" w:hAnsi="Arial" w:cs="Arial"/>
                <w:sz w:val="24"/>
                <w:szCs w:val="24"/>
              </w:rPr>
              <w:t xml:space="preserve"> mehrfachen Einschluss</w:t>
            </w:r>
            <w:del w:id="16" w:author="Sander, Leif Erik" w:date="2020-03-31T22:29:00Z">
              <w:r w:rsidDel="004F6A4E">
                <w:rPr>
                  <w:rFonts w:ascii="Arial" w:hAnsi="Arial" w:cs="Arial"/>
                  <w:sz w:val="24"/>
                  <w:szCs w:val="24"/>
                </w:rPr>
                <w:delText>es</w:delText>
              </w:r>
            </w:del>
            <w:r>
              <w:rPr>
                <w:rFonts w:ascii="Arial" w:hAnsi="Arial" w:cs="Arial"/>
                <w:sz w:val="24"/>
                <w:szCs w:val="24"/>
              </w:rPr>
              <w:t xml:space="preserve"> von Patienten in </w:t>
            </w:r>
            <w:r w:rsidR="00AA5802">
              <w:rPr>
                <w:rFonts w:ascii="Arial" w:hAnsi="Arial" w:cs="Arial"/>
                <w:sz w:val="24"/>
                <w:szCs w:val="24"/>
              </w:rPr>
              <w:t>verschiedene</w:t>
            </w:r>
            <w:r>
              <w:rPr>
                <w:rFonts w:ascii="Arial" w:hAnsi="Arial" w:cs="Arial"/>
                <w:sz w:val="24"/>
                <w:szCs w:val="24"/>
              </w:rPr>
              <w:t xml:space="preserve"> Studien und </w:t>
            </w:r>
            <w:del w:id="17" w:author="Sander, Leif Erik" w:date="2020-03-31T22:29:00Z">
              <w:r w:rsidR="00AA5802" w:rsidDel="004F6A4E">
                <w:rPr>
                  <w:rFonts w:ascii="Arial" w:hAnsi="Arial" w:cs="Arial"/>
                  <w:sz w:val="24"/>
                  <w:szCs w:val="24"/>
                </w:rPr>
                <w:delText xml:space="preserve">für </w:delText>
              </w:r>
            </w:del>
            <w:ins w:id="18" w:author="Sander, Leif Erik" w:date="2020-03-31T22:29:00Z">
              <w:r w:rsidR="004F6A4E">
                <w:rPr>
                  <w:rFonts w:ascii="Arial" w:hAnsi="Arial" w:cs="Arial"/>
                  <w:sz w:val="24"/>
                  <w:szCs w:val="24"/>
                </w:rPr>
                <w:t xml:space="preserve">ermöglicht </w:t>
              </w:r>
            </w:ins>
            <w:del w:id="19" w:author="Sander, Leif Erik" w:date="2020-03-31T22:30:00Z">
              <w:r w:rsidR="00AA5802" w:rsidDel="004F6A4E">
                <w:rPr>
                  <w:rFonts w:ascii="Arial" w:hAnsi="Arial" w:cs="Arial"/>
                  <w:sz w:val="24"/>
                  <w:szCs w:val="24"/>
                </w:rPr>
                <w:delText>die</w:delText>
              </w:r>
            </w:del>
            <w:ins w:id="20" w:author="Sander, Leif Erik" w:date="2020-03-31T22:30:00Z">
              <w:r w:rsidR="004F6A4E">
                <w:rPr>
                  <w:rFonts w:ascii="Arial" w:hAnsi="Arial" w:cs="Arial"/>
                  <w:sz w:val="24"/>
                  <w:szCs w:val="24"/>
                </w:rPr>
                <w:t>eine</w:t>
              </w:r>
            </w:ins>
            <w:r w:rsidR="00AA5802">
              <w:rPr>
                <w:rFonts w:ascii="Arial" w:hAnsi="Arial" w:cs="Arial"/>
                <w:sz w:val="24"/>
                <w:szCs w:val="24"/>
              </w:rPr>
              <w:t xml:space="preserve"> studienübergreifende standardisierte Datensammlung</w:t>
            </w:r>
            <w:del w:id="21" w:author="Sander, Leif Erik" w:date="2020-03-31T22:32:00Z">
              <w:r w:rsidDel="004F6A4E">
                <w:rPr>
                  <w:rFonts w:ascii="Arial" w:hAnsi="Arial" w:cs="Arial"/>
                  <w:sz w:val="24"/>
                  <w:szCs w:val="24"/>
                </w:rPr>
                <w:delText xml:space="preserve"> wichtig</w:delText>
              </w:r>
            </w:del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D1872">
              <w:rPr>
                <w:rFonts w:ascii="Arial" w:hAnsi="Arial" w:cs="Arial"/>
                <w:sz w:val="24"/>
                <w:szCs w:val="24"/>
              </w:rPr>
              <w:t xml:space="preserve">Ist ein </w:t>
            </w:r>
            <w:r w:rsidR="00AA5802">
              <w:rPr>
                <w:rFonts w:ascii="Arial" w:hAnsi="Arial" w:cs="Arial"/>
                <w:sz w:val="24"/>
                <w:szCs w:val="24"/>
              </w:rPr>
              <w:t>Anschluss</w:t>
            </w:r>
            <w:r w:rsidR="002D1872">
              <w:rPr>
                <w:rFonts w:ascii="Arial" w:hAnsi="Arial" w:cs="Arial"/>
                <w:sz w:val="24"/>
                <w:szCs w:val="24"/>
              </w:rPr>
              <w:t xml:space="preserve"> des Studienvorhabens an eine bestehende Studie möglich, übernimmt das CSC das </w:t>
            </w:r>
            <w:ins w:id="22" w:author="Sander, Leif Erik" w:date="2020-03-31T22:32:00Z">
              <w:r w:rsidR="004F6A4E">
                <w:rPr>
                  <w:rFonts w:ascii="Arial" w:hAnsi="Arial" w:cs="Arial"/>
                  <w:sz w:val="24"/>
                  <w:szCs w:val="24"/>
                </w:rPr>
                <w:t>r</w:t>
              </w:r>
            </w:ins>
            <w:del w:id="23" w:author="Sander, Leif Erik" w:date="2020-03-31T22:32:00Z">
              <w:r w:rsidR="002D1872" w:rsidDel="004F6A4E">
                <w:rPr>
                  <w:rFonts w:ascii="Arial" w:hAnsi="Arial" w:cs="Arial"/>
                  <w:sz w:val="24"/>
                  <w:szCs w:val="24"/>
                </w:rPr>
                <w:delText>R</w:delText>
              </w:r>
            </w:del>
            <w:r w:rsidR="002D1872">
              <w:rPr>
                <w:rFonts w:ascii="Arial" w:hAnsi="Arial" w:cs="Arial"/>
                <w:sz w:val="24"/>
                <w:szCs w:val="24"/>
              </w:rPr>
              <w:t>egulatorische Pro</w:t>
            </w:r>
            <w:ins w:id="24" w:author="Sander, Leif Erik" w:date="2020-03-31T22:32:00Z">
              <w:r w:rsidR="004F6A4E">
                <w:rPr>
                  <w:rFonts w:ascii="Arial" w:hAnsi="Arial" w:cs="Arial"/>
                  <w:sz w:val="24"/>
                  <w:szCs w:val="24"/>
                </w:rPr>
                <w:t>z</w:t>
              </w:r>
            </w:ins>
            <w:del w:id="25" w:author="Sander, Leif Erik" w:date="2020-03-31T22:32:00Z">
              <w:r w:rsidR="002D1872" w:rsidDel="004F6A4E">
                <w:rPr>
                  <w:rFonts w:ascii="Arial" w:hAnsi="Arial" w:cs="Arial"/>
                  <w:sz w:val="24"/>
                  <w:szCs w:val="24"/>
                </w:rPr>
                <w:delText>c</w:delText>
              </w:r>
            </w:del>
            <w:r w:rsidR="002D1872">
              <w:rPr>
                <w:rFonts w:ascii="Arial" w:hAnsi="Arial" w:cs="Arial"/>
                <w:sz w:val="24"/>
                <w:szCs w:val="24"/>
              </w:rPr>
              <w:t>edere in Abstimmung mit dem Antragsteller</w:t>
            </w:r>
            <w:ins w:id="26" w:author="Sander, Leif Erik" w:date="2020-03-31T22:32:00Z">
              <w:r w:rsidR="004F6A4E">
                <w:rPr>
                  <w:rFonts w:ascii="Arial" w:hAnsi="Arial" w:cs="Arial"/>
                  <w:sz w:val="24"/>
                  <w:szCs w:val="24"/>
                </w:rPr>
                <w:t xml:space="preserve"> (Studienleiter)</w:t>
              </w:r>
            </w:ins>
            <w:r w:rsidR="002D1872">
              <w:rPr>
                <w:rFonts w:ascii="Arial" w:hAnsi="Arial" w:cs="Arial"/>
                <w:sz w:val="24"/>
                <w:szCs w:val="24"/>
              </w:rPr>
              <w:t xml:space="preserve">. Außerdem wird geprüft, ob auch die </w:t>
            </w:r>
            <w:del w:id="27" w:author="Sander, Leif Erik" w:date="2020-03-31T22:32:00Z">
              <w:r w:rsidR="002D1872" w:rsidDel="004F6A4E">
                <w:rPr>
                  <w:rFonts w:ascii="Arial" w:hAnsi="Arial" w:cs="Arial"/>
                  <w:sz w:val="24"/>
                  <w:szCs w:val="24"/>
                </w:rPr>
                <w:delText xml:space="preserve">bestehende </w:delText>
              </w:r>
            </w:del>
            <w:ins w:id="28" w:author="Sander, Leif Erik" w:date="2020-03-31T22:32:00Z">
              <w:r w:rsidR="004F6A4E">
                <w:rPr>
                  <w:rFonts w:ascii="Arial" w:hAnsi="Arial" w:cs="Arial"/>
                  <w:sz w:val="24"/>
                  <w:szCs w:val="24"/>
                </w:rPr>
                <w:t>etablierte einheitliche</w:t>
              </w:r>
              <w:r w:rsidR="004F6A4E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r w:rsidR="002D1872">
              <w:rPr>
                <w:rFonts w:ascii="Arial" w:hAnsi="Arial" w:cs="Arial"/>
                <w:sz w:val="24"/>
                <w:szCs w:val="24"/>
              </w:rPr>
              <w:t xml:space="preserve">Infrastruktur wie bspw. </w:t>
            </w:r>
            <w:proofErr w:type="spellStart"/>
            <w:r w:rsidR="002D1872">
              <w:rPr>
                <w:rFonts w:ascii="Arial" w:hAnsi="Arial" w:cs="Arial"/>
                <w:sz w:val="24"/>
                <w:szCs w:val="24"/>
              </w:rPr>
              <w:t>eCRF</w:t>
            </w:r>
            <w:proofErr w:type="spellEnd"/>
            <w:r w:rsidR="002D1872">
              <w:rPr>
                <w:rFonts w:ascii="Arial" w:hAnsi="Arial" w:cs="Arial"/>
                <w:sz w:val="24"/>
                <w:szCs w:val="24"/>
              </w:rPr>
              <w:t xml:space="preserve">, Biobanking etc. vom Antragsteller </w:t>
            </w:r>
            <w:del w:id="29" w:author="Sander, Leif Erik" w:date="2020-03-31T22:32:00Z">
              <w:r w:rsidR="002D1872" w:rsidDel="004F6A4E">
                <w:rPr>
                  <w:rFonts w:ascii="Arial" w:hAnsi="Arial" w:cs="Arial"/>
                  <w:sz w:val="24"/>
                  <w:szCs w:val="24"/>
                </w:rPr>
                <w:delText xml:space="preserve">mit </w:delText>
              </w:r>
            </w:del>
            <w:r w:rsidR="002D1872">
              <w:rPr>
                <w:rFonts w:ascii="Arial" w:hAnsi="Arial" w:cs="Arial"/>
                <w:sz w:val="24"/>
                <w:szCs w:val="24"/>
              </w:rPr>
              <w:t xml:space="preserve">genutzt werden kann.  </w:t>
            </w:r>
          </w:p>
          <w:p w14:paraId="53F77ED2" w14:textId="77777777" w:rsidR="002D1872" w:rsidRDefault="002D1872" w:rsidP="002D18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C9138F" w14:textId="77777777" w:rsidR="002D1872" w:rsidRPr="00B8781D" w:rsidRDefault="002D1872" w:rsidP="002D18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8781D">
              <w:rPr>
                <w:rFonts w:ascii="Arial" w:hAnsi="Arial" w:cs="Arial"/>
                <w:b/>
                <w:sz w:val="24"/>
                <w:szCs w:val="24"/>
              </w:rPr>
              <w:t xml:space="preserve">Schematischer Ablauf nach Antragstypen:   </w:t>
            </w:r>
          </w:p>
          <w:p w14:paraId="35003A8E" w14:textId="77777777" w:rsidR="002D1872" w:rsidRPr="002D1872" w:rsidRDefault="002D1872" w:rsidP="002D18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1872">
              <w:rPr>
                <w:rFonts w:ascii="Arial" w:hAnsi="Arial" w:cs="Arial"/>
                <w:sz w:val="24"/>
                <w:szCs w:val="24"/>
              </w:rPr>
              <w:t xml:space="preserve">Nachfolgend </w:t>
            </w:r>
            <w:r>
              <w:rPr>
                <w:rFonts w:ascii="Arial" w:hAnsi="Arial" w:cs="Arial"/>
                <w:sz w:val="24"/>
                <w:szCs w:val="24"/>
              </w:rPr>
              <w:t xml:space="preserve">ist der Ablauf zur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Prozessierung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klinischer Studien zu COVID-19 an der Charité dargestellt.  </w:t>
            </w:r>
          </w:p>
          <w:p w14:paraId="64D318C0" w14:textId="77777777" w:rsidR="002D1872" w:rsidRDefault="002D1872" w:rsidP="002D18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2072562" w14:textId="77777777" w:rsidR="00C905EB" w:rsidRDefault="002D1872" w:rsidP="002D18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31DC8C" w14:textId="77777777" w:rsidR="002D1872" w:rsidRPr="002D1872" w:rsidRDefault="00E517EA" w:rsidP="002D187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0EE6A654" wp14:editId="41879239">
            <wp:extent cx="8355965" cy="576072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596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72" w:rsidRPr="002D1872" w:rsidSect="00714819">
      <w:headerReference w:type="default" r:id="rId10"/>
      <w:foot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Sander, Leif Erik" w:date="2020-03-31T22:27:00Z" w:initials="SLE">
    <w:p w14:paraId="3CF783F3" w14:textId="77777777" w:rsidR="004F6A4E" w:rsidRDefault="004F6A4E">
      <w:pPr>
        <w:pStyle w:val="Kommentartext"/>
      </w:pPr>
      <w:r>
        <w:rPr>
          <w:rStyle w:val="Kommentarzeichen"/>
        </w:rPr>
        <w:annotationRef/>
      </w:r>
      <w:r>
        <w:t>Im Prinzip redundant zu dem ersten Satz im nächsten Abschnitt würde ich also hier rausnehmen, dann ist es kurz und knackig.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F783F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C2B4B" w14:textId="77777777" w:rsidR="002D1B98" w:rsidRDefault="002D1B98" w:rsidP="00917A94">
      <w:pPr>
        <w:spacing w:after="0" w:line="240" w:lineRule="auto"/>
      </w:pPr>
      <w:r>
        <w:separator/>
      </w:r>
    </w:p>
  </w:endnote>
  <w:endnote w:type="continuationSeparator" w:id="0">
    <w:p w14:paraId="4B39529D" w14:textId="77777777" w:rsidR="002D1B98" w:rsidRDefault="002D1B98" w:rsidP="0091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5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811"/>
      <w:gridCol w:w="2456"/>
      <w:gridCol w:w="3607"/>
    </w:tblGrid>
    <w:tr w:rsidR="00917A94" w:rsidRPr="00C91767" w14:paraId="7746C8FD" w14:textId="77777777" w:rsidTr="00236020">
      <w:trPr>
        <w:jc w:val="center"/>
      </w:trPr>
      <w:tc>
        <w:tcPr>
          <w:tcW w:w="2815" w:type="pct"/>
        </w:tcPr>
        <w:p w14:paraId="6FC5F344" w14:textId="77777777" w:rsidR="00917A94" w:rsidRPr="00917A94" w:rsidRDefault="00917A94" w:rsidP="00917A94">
          <w:pPr>
            <w:tabs>
              <w:tab w:val="center" w:pos="4536"/>
              <w:tab w:val="right" w:pos="9072"/>
            </w:tabs>
            <w:rPr>
              <w:rFonts w:ascii="Calibri" w:hAnsi="Calibri" w:cs="Arial"/>
              <w:sz w:val="16"/>
              <w:szCs w:val="16"/>
            </w:rPr>
          </w:pPr>
          <w:r w:rsidRPr="00917A94">
            <w:rPr>
              <w:rFonts w:ascii="Calibri" w:hAnsi="Calibri" w:cs="Arial"/>
              <w:sz w:val="16"/>
              <w:szCs w:val="16"/>
            </w:rPr>
            <w:t>Erstellt von Dr. A. Krannich</w:t>
          </w:r>
        </w:p>
      </w:tc>
      <w:tc>
        <w:tcPr>
          <w:tcW w:w="885" w:type="pct"/>
        </w:tcPr>
        <w:p w14:paraId="18125BA9" w14:textId="77777777" w:rsidR="00917A94" w:rsidRPr="00F762FD" w:rsidRDefault="00917A94" w:rsidP="00917A94">
          <w:pPr>
            <w:tabs>
              <w:tab w:val="center" w:pos="4536"/>
              <w:tab w:val="right" w:pos="9072"/>
            </w:tabs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Datum</w:t>
          </w:r>
          <w:r w:rsidRPr="00F762FD">
            <w:rPr>
              <w:rFonts w:ascii="Calibri" w:hAnsi="Calibri" w:cs="Arial"/>
              <w:sz w:val="16"/>
              <w:szCs w:val="16"/>
            </w:rPr>
            <w:t xml:space="preserve"> </w:t>
          </w:r>
        </w:p>
      </w:tc>
      <w:tc>
        <w:tcPr>
          <w:tcW w:w="1300" w:type="pct"/>
        </w:tcPr>
        <w:p w14:paraId="135321DD" w14:textId="77777777" w:rsidR="00917A94" w:rsidRPr="00C91767" w:rsidRDefault="00917A94" w:rsidP="00917A94">
          <w:pPr>
            <w:tabs>
              <w:tab w:val="center" w:pos="4536"/>
              <w:tab w:val="right" w:pos="9072"/>
            </w:tabs>
            <w:jc w:val="center"/>
            <w:rPr>
              <w:rFonts w:ascii="Calibri" w:hAnsi="Calibri" w:cs="Arial"/>
              <w:sz w:val="16"/>
              <w:szCs w:val="16"/>
              <w:lang w:val="en-US"/>
            </w:rPr>
          </w:pPr>
          <w:r w:rsidRPr="00C91767">
            <w:rPr>
              <w:rFonts w:ascii="Calibri" w:hAnsi="Calibri" w:cs="Arial"/>
              <w:sz w:val="16"/>
              <w:szCs w:val="16"/>
              <w:lang w:val="en-US"/>
            </w:rPr>
            <w:t>Clinical Study Center</w:t>
          </w:r>
        </w:p>
      </w:tc>
    </w:tr>
    <w:tr w:rsidR="00917A94" w:rsidRPr="0071746E" w14:paraId="701C133E" w14:textId="77777777" w:rsidTr="00236020">
      <w:trPr>
        <w:trHeight w:val="51"/>
        <w:jc w:val="center"/>
      </w:trPr>
      <w:tc>
        <w:tcPr>
          <w:tcW w:w="2815" w:type="pct"/>
        </w:tcPr>
        <w:p w14:paraId="71998A78" w14:textId="77777777" w:rsidR="00917A94" w:rsidRPr="00917A94" w:rsidRDefault="00917A94" w:rsidP="00917A94">
          <w:pPr>
            <w:tabs>
              <w:tab w:val="center" w:pos="4536"/>
              <w:tab w:val="right" w:pos="9072"/>
            </w:tabs>
            <w:rPr>
              <w:rFonts w:ascii="Calibri" w:hAnsi="Calibri" w:cs="Arial"/>
              <w:sz w:val="16"/>
              <w:szCs w:val="16"/>
            </w:rPr>
          </w:pPr>
          <w:r w:rsidRPr="00917A94">
            <w:rPr>
              <w:rFonts w:ascii="Calibri" w:hAnsi="Calibri" w:cs="Arial"/>
              <w:sz w:val="16"/>
              <w:szCs w:val="16"/>
            </w:rPr>
            <w:t xml:space="preserve">Überprüft und freigegeben von </w:t>
          </w:r>
          <w:r>
            <w:rPr>
              <w:rFonts w:ascii="Calibri" w:hAnsi="Calibri" w:cs="Arial"/>
              <w:sz w:val="16"/>
              <w:szCs w:val="16"/>
            </w:rPr>
            <w:t>Corona Task Force</w:t>
          </w:r>
        </w:p>
      </w:tc>
      <w:tc>
        <w:tcPr>
          <w:tcW w:w="885" w:type="pct"/>
        </w:tcPr>
        <w:p w14:paraId="2A62017A" w14:textId="77777777" w:rsidR="00917A94" w:rsidRPr="0071746E" w:rsidRDefault="00917A94" w:rsidP="00917A94">
          <w:pPr>
            <w:tabs>
              <w:tab w:val="center" w:pos="4536"/>
              <w:tab w:val="right" w:pos="9072"/>
            </w:tabs>
            <w:rPr>
              <w:rFonts w:ascii="Calibri" w:hAnsi="Calibri" w:cs="Arial"/>
              <w:sz w:val="16"/>
              <w:szCs w:val="16"/>
              <w:lang w:val="en-US"/>
            </w:rPr>
          </w:pPr>
          <w:r w:rsidRPr="0071746E">
            <w:rPr>
              <w:rFonts w:ascii="Calibri" w:hAnsi="Calibri" w:cs="Arial"/>
              <w:sz w:val="16"/>
              <w:szCs w:val="16"/>
              <w:lang w:val="en-US"/>
            </w:rPr>
            <w:t>D</w:t>
          </w:r>
          <w:r>
            <w:rPr>
              <w:rFonts w:ascii="Calibri" w:hAnsi="Calibri" w:cs="Arial"/>
              <w:sz w:val="16"/>
              <w:szCs w:val="16"/>
              <w:lang w:val="en-US"/>
            </w:rPr>
            <w:t>atum</w:t>
          </w:r>
          <w:r w:rsidRPr="0071746E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</w:p>
      </w:tc>
      <w:tc>
        <w:tcPr>
          <w:tcW w:w="1300" w:type="pct"/>
        </w:tcPr>
        <w:p w14:paraId="0CDF5DBF" w14:textId="77777777" w:rsidR="00917A94" w:rsidRPr="0071746E" w:rsidRDefault="00917A94" w:rsidP="00917A94">
          <w:pPr>
            <w:tabs>
              <w:tab w:val="center" w:pos="4536"/>
              <w:tab w:val="right" w:pos="9072"/>
            </w:tabs>
            <w:jc w:val="center"/>
            <w:rPr>
              <w:rFonts w:ascii="Calibri" w:hAnsi="Calibri" w:cs="Arial"/>
              <w:sz w:val="16"/>
              <w:szCs w:val="16"/>
              <w:lang w:val="en-US"/>
            </w:rPr>
          </w:pPr>
          <w:r>
            <w:rPr>
              <w:rFonts w:ascii="Calibri" w:hAnsi="Calibri" w:cs="Arial"/>
              <w:sz w:val="16"/>
              <w:szCs w:val="16"/>
              <w:lang w:val="en-US"/>
            </w:rPr>
            <w:t>Draft</w:t>
          </w:r>
        </w:p>
      </w:tc>
    </w:tr>
  </w:tbl>
  <w:p w14:paraId="001B2DD5" w14:textId="77777777" w:rsidR="00917A94" w:rsidRPr="00917A94" w:rsidRDefault="00917A94" w:rsidP="00917A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4135C" w14:textId="77777777" w:rsidR="002D1B98" w:rsidRDefault="002D1B98" w:rsidP="00917A94">
      <w:pPr>
        <w:spacing w:after="0" w:line="240" w:lineRule="auto"/>
      </w:pPr>
      <w:r>
        <w:separator/>
      </w:r>
    </w:p>
  </w:footnote>
  <w:footnote w:type="continuationSeparator" w:id="0">
    <w:p w14:paraId="2B42E409" w14:textId="77777777" w:rsidR="002D1B98" w:rsidRDefault="002D1B98" w:rsidP="0091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1E445" w14:textId="77777777" w:rsidR="00C905EB" w:rsidRDefault="002D18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CA2B1F8" wp14:editId="589235BC">
          <wp:simplePos x="0" y="0"/>
          <wp:positionH relativeFrom="column">
            <wp:posOffset>6758305</wp:posOffset>
          </wp:positionH>
          <wp:positionV relativeFrom="paragraph">
            <wp:posOffset>-182880</wp:posOffset>
          </wp:positionV>
          <wp:extent cx="1017905" cy="377825"/>
          <wp:effectExtent l="0" t="0" r="0" b="3175"/>
          <wp:wrapNone/>
          <wp:docPr id="6" name="Bild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05EB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7C244170" wp14:editId="15EF6538">
          <wp:simplePos x="0" y="0"/>
          <wp:positionH relativeFrom="margin">
            <wp:align>right</wp:align>
          </wp:positionH>
          <wp:positionV relativeFrom="paragraph">
            <wp:posOffset>-116205</wp:posOffset>
          </wp:positionV>
          <wp:extent cx="1035685" cy="254000"/>
          <wp:effectExtent l="0" t="0" r="0" b="0"/>
          <wp:wrapNone/>
          <wp:docPr id="5" name="Bil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05EB">
      <w:rPr>
        <w:noProof/>
        <w:lang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1F31"/>
    <w:multiLevelType w:val="hybridMultilevel"/>
    <w:tmpl w:val="F15C0E8C"/>
    <w:lvl w:ilvl="0" w:tplc="9C7E2A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der, Leif Erik">
    <w15:presenceInfo w15:providerId="AD" w15:userId="S-1-5-21-1057563376-1269908281-367356602-220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94"/>
    <w:rsid w:val="002D1872"/>
    <w:rsid w:val="002D1B98"/>
    <w:rsid w:val="004F6A4E"/>
    <w:rsid w:val="00714819"/>
    <w:rsid w:val="00917A94"/>
    <w:rsid w:val="00AA5802"/>
    <w:rsid w:val="00B8781D"/>
    <w:rsid w:val="00C905EB"/>
    <w:rsid w:val="00CD4CB6"/>
    <w:rsid w:val="00CE38BF"/>
    <w:rsid w:val="00E517EA"/>
    <w:rsid w:val="00E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ACE79D"/>
  <w15:chartTrackingRefBased/>
  <w15:docId w15:val="{D43B0820-632B-4CF3-85A4-82BACE11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7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A94"/>
  </w:style>
  <w:style w:type="paragraph" w:styleId="Fuzeile">
    <w:name w:val="footer"/>
    <w:basedOn w:val="Standard"/>
    <w:link w:val="FuzeileZchn"/>
    <w:uiPriority w:val="99"/>
    <w:unhideWhenUsed/>
    <w:rsid w:val="00917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A94"/>
  </w:style>
  <w:style w:type="paragraph" w:styleId="Listenabsatz">
    <w:name w:val="List Paragraph"/>
    <w:basedOn w:val="Standard"/>
    <w:uiPriority w:val="34"/>
    <w:qFormat/>
    <w:rsid w:val="00C905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6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6A4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6A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6A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6A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6A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6A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829CE49C6B1240B50AFBD61AB676F2" ma:contentTypeVersion="3" ma:contentTypeDescription="Ein neues Dokument erstellen." ma:contentTypeScope="" ma:versionID="0aa2ae0ce53682aead055cccca8bb821">
  <xsd:schema xmlns:xsd="http://www.w3.org/2001/XMLSchema" xmlns:xs="http://www.w3.org/2001/XMLSchema" xmlns:p="http://schemas.microsoft.com/office/2006/metadata/properties" xmlns:ns2="33efdd45-bf04-401d-ba09-b789b76b5a4f" targetNamespace="http://schemas.microsoft.com/office/2006/metadata/properties" ma:root="true" ma:fieldsID="4d0cb032c0bcc9d6c1b86b30f9a6a819" ns2:_="">
    <xsd:import namespace="33efdd45-bf04-401d-ba09-b789b76b5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fdd45-bf04-401d-ba09-b789b76b5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1E9D4-C521-45EB-9659-818634D488B3}"/>
</file>

<file path=customXml/itemProps2.xml><?xml version="1.0" encoding="utf-8"?>
<ds:datastoreItem xmlns:ds="http://schemas.openxmlformats.org/officeDocument/2006/customXml" ds:itemID="{CE579D89-DA38-4322-8062-6305126B23F2}"/>
</file>

<file path=customXml/itemProps3.xml><?xml version="1.0" encoding="utf-8"?>
<ds:datastoreItem xmlns:ds="http://schemas.openxmlformats.org/officeDocument/2006/customXml" ds:itemID="{93E0D74B-B38A-4AFA-B296-A5741EAF45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Krannich, Alexander</dc:creator>
  <cp:keywords/>
  <dc:description/>
  <cp:lastModifiedBy>Sander, Leif Erik</cp:lastModifiedBy>
  <cp:revision>2</cp:revision>
  <dcterms:created xsi:type="dcterms:W3CDTF">2020-03-31T20:33:00Z</dcterms:created>
  <dcterms:modified xsi:type="dcterms:W3CDTF">2020-03-31T20:33:00Z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0x0101008A829CE49C6B1240B50AFBD61AB676F2</vt:lpwstr>
  </property>
</Properties>
</file>